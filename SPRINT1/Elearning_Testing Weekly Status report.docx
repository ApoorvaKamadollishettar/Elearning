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84732" w14:textId="77777777" w:rsidR="00A45643" w:rsidRPr="00355F89" w:rsidRDefault="00355F89" w:rsidP="00355F89">
      <w:pPr>
        <w:jc w:val="center"/>
        <w:rPr>
          <w:b/>
          <w:sz w:val="32"/>
        </w:rPr>
      </w:pPr>
      <w:r w:rsidRPr="00355F89">
        <w:rPr>
          <w:b/>
          <w:sz w:val="32"/>
        </w:rPr>
        <w:t>Testing Weekly Status report</w:t>
      </w:r>
    </w:p>
    <w:p w14:paraId="2C898112" w14:textId="0E29D216" w:rsidR="00761A1E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 xml:space="preserve">Prepared </w:t>
      </w:r>
      <w:proofErr w:type="gramStart"/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By</w:t>
      </w:r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761A1E" w:rsidRPr="00AE728A">
        <w:rPr>
          <w:rFonts w:ascii="Arial" w:hAnsi="Arial" w:cs="Arial"/>
          <w:b/>
          <w:bCs/>
          <w:color w:val="3A3A3A"/>
          <w:sz w:val="23"/>
          <w:szCs w:val="23"/>
        </w:rPr>
        <w:t>:</w:t>
      </w:r>
      <w:proofErr w:type="gramEnd"/>
      <w:r w:rsidR="009A782C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AE728A">
        <w:rPr>
          <w:rFonts w:ascii="Arial" w:hAnsi="Arial" w:cs="Arial"/>
          <w:color w:val="3A3A3A"/>
          <w:sz w:val="23"/>
          <w:szCs w:val="23"/>
        </w:rPr>
        <w:t>Apoorva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Project</w:t>
      </w:r>
      <w:r>
        <w:rPr>
          <w:rFonts w:ascii="Arial" w:hAnsi="Arial" w:cs="Arial"/>
          <w:color w:val="3A3A3A"/>
          <w:sz w:val="23"/>
          <w:szCs w:val="23"/>
        </w:rPr>
        <w:t>:</w:t>
      </w:r>
      <w:r w:rsidR="00466089">
        <w:rPr>
          <w:rFonts w:ascii="Arial" w:hAnsi="Arial" w:cs="Arial"/>
          <w:color w:val="3A3A3A"/>
          <w:sz w:val="23"/>
          <w:szCs w:val="23"/>
        </w:rPr>
        <w:t xml:space="preserve"> </w:t>
      </w:r>
      <w:r w:rsidR="004D35D2">
        <w:rPr>
          <w:rFonts w:ascii="Arial" w:hAnsi="Arial" w:cs="Arial"/>
          <w:color w:val="3A3A3A"/>
          <w:sz w:val="23"/>
          <w:szCs w:val="23"/>
        </w:rPr>
        <w:t>E</w:t>
      </w:r>
      <w:r w:rsidR="00466089">
        <w:rPr>
          <w:rFonts w:ascii="Arial" w:hAnsi="Arial" w:cs="Arial"/>
          <w:color w:val="3A3A3A"/>
          <w:sz w:val="23"/>
          <w:szCs w:val="23"/>
        </w:rPr>
        <w:t>-</w:t>
      </w:r>
      <w:r w:rsidR="004D35D2">
        <w:rPr>
          <w:rFonts w:ascii="Arial" w:hAnsi="Arial" w:cs="Arial"/>
          <w:color w:val="3A3A3A"/>
          <w:sz w:val="23"/>
          <w:szCs w:val="23"/>
        </w:rPr>
        <w:t>learning Website</w:t>
      </w:r>
      <w:r>
        <w:rPr>
          <w:rFonts w:ascii="Arial" w:hAnsi="Arial" w:cs="Arial"/>
          <w:color w:val="3A3A3A"/>
          <w:sz w:val="23"/>
          <w:szCs w:val="23"/>
        </w:rPr>
        <w:br/>
      </w:r>
      <w:r w:rsidRPr="00AE728A">
        <w:rPr>
          <w:rFonts w:ascii="Arial" w:hAnsi="Arial" w:cs="Arial"/>
          <w:b/>
          <w:bCs/>
          <w:color w:val="3A3A3A"/>
          <w:sz w:val="23"/>
          <w:szCs w:val="23"/>
        </w:rPr>
        <w:t>Date of preparation:</w:t>
      </w:r>
      <w:r w:rsidR="004D35D2">
        <w:rPr>
          <w:rFonts w:ascii="Arial" w:hAnsi="Arial" w:cs="Arial"/>
          <w:color w:val="3A3A3A"/>
          <w:sz w:val="23"/>
          <w:szCs w:val="23"/>
        </w:rPr>
        <w:t>07-09-21</w:t>
      </w:r>
      <w:r>
        <w:rPr>
          <w:rFonts w:ascii="Arial" w:hAnsi="Arial" w:cs="Arial"/>
          <w:color w:val="3A3A3A"/>
          <w:sz w:val="23"/>
          <w:szCs w:val="23"/>
        </w:rPr>
        <w:br/>
      </w:r>
    </w:p>
    <w:p w14:paraId="32296C14" w14:textId="77777777" w:rsidR="00761A1E" w:rsidRDefault="00761A1E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8508BA4" w14:textId="77777777" w:rsidR="00AE728A" w:rsidRDefault="00355F89" w:rsidP="00AE728A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A) Issues:</w:t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Issues holding the QA team from delivering on schedule:</w:t>
      </w:r>
      <w:r>
        <w:rPr>
          <w:rFonts w:ascii="Arial" w:hAnsi="Arial" w:cs="Arial"/>
          <w:color w:val="3A3A3A"/>
          <w:sz w:val="23"/>
          <w:szCs w:val="23"/>
        </w:rPr>
        <w:br/>
      </w:r>
    </w:p>
    <w:tbl>
      <w:tblPr>
        <w:tblStyle w:val="TableGrid"/>
        <w:tblW w:w="10648" w:type="dxa"/>
        <w:tblInd w:w="-34" w:type="dxa"/>
        <w:tblLook w:val="04A0" w:firstRow="1" w:lastRow="0" w:firstColumn="1" w:lastColumn="0" w:noHBand="0" w:noVBand="1"/>
      </w:tblPr>
      <w:tblGrid>
        <w:gridCol w:w="1844"/>
        <w:gridCol w:w="1578"/>
        <w:gridCol w:w="2144"/>
        <w:gridCol w:w="2684"/>
        <w:gridCol w:w="1368"/>
        <w:gridCol w:w="1030"/>
      </w:tblGrid>
      <w:tr w:rsidR="000B07B2" w14:paraId="4014A922" w14:textId="38679922" w:rsidTr="00671E2E">
        <w:trPr>
          <w:trHeight w:val="383"/>
        </w:trPr>
        <w:tc>
          <w:tcPr>
            <w:tcW w:w="1844" w:type="dxa"/>
          </w:tcPr>
          <w:p w14:paraId="1AD791FC" w14:textId="72AB148E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1578" w:type="dxa"/>
          </w:tcPr>
          <w:p w14:paraId="5B0823B9" w14:textId="48EA96A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Functionality</w:t>
            </w:r>
          </w:p>
        </w:tc>
        <w:tc>
          <w:tcPr>
            <w:tcW w:w="2144" w:type="dxa"/>
          </w:tcPr>
          <w:p w14:paraId="624F4C5E" w14:textId="542A022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Type</w:t>
            </w:r>
          </w:p>
        </w:tc>
        <w:tc>
          <w:tcPr>
            <w:tcW w:w="2684" w:type="dxa"/>
          </w:tcPr>
          <w:p w14:paraId="0EA852D8" w14:textId="1AD1A39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1368" w:type="dxa"/>
          </w:tcPr>
          <w:p w14:paraId="6A7ED6B2" w14:textId="6493F5D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Date</w:t>
            </w:r>
          </w:p>
        </w:tc>
        <w:tc>
          <w:tcPr>
            <w:tcW w:w="1030" w:type="dxa"/>
          </w:tcPr>
          <w:p w14:paraId="1EFF6DA4" w14:textId="6ACDB4A9" w:rsidR="000B07B2" w:rsidRDefault="00C33CFC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Status</w:t>
            </w:r>
          </w:p>
        </w:tc>
      </w:tr>
      <w:tr w:rsidR="000B07B2" w14:paraId="0D2271C6" w14:textId="075B2E45" w:rsidTr="0030689F">
        <w:trPr>
          <w:trHeight w:val="1084"/>
        </w:trPr>
        <w:tc>
          <w:tcPr>
            <w:tcW w:w="1844" w:type="dxa"/>
          </w:tcPr>
          <w:p w14:paraId="31B4C41F" w14:textId="1ECAEF6F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Forget_ Password</w:t>
            </w:r>
          </w:p>
        </w:tc>
        <w:tc>
          <w:tcPr>
            <w:tcW w:w="1578" w:type="dxa"/>
          </w:tcPr>
          <w:p w14:paraId="7ED4AAEE" w14:textId="2261F951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User_ Forget_ Password</w:t>
            </w:r>
          </w:p>
        </w:tc>
        <w:tc>
          <w:tcPr>
            <w:tcW w:w="2144" w:type="dxa"/>
          </w:tcPr>
          <w:p w14:paraId="3FAE6C37" w14:textId="49E35B71" w:rsidR="000B07B2" w:rsidRDefault="00E86C2D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Coding/Configuration</w:t>
            </w:r>
          </w:p>
        </w:tc>
        <w:tc>
          <w:tcPr>
            <w:tcW w:w="2684" w:type="dxa"/>
          </w:tcPr>
          <w:p w14:paraId="38044C10" w14:textId="17319C06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If user forgets the password the site is not able to send the password through mail</w:t>
            </w:r>
          </w:p>
          <w:p w14:paraId="73A95970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42D90098" w14:textId="30EEB6EF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06/09/2021</w:t>
            </w:r>
          </w:p>
        </w:tc>
        <w:tc>
          <w:tcPr>
            <w:tcW w:w="1030" w:type="dxa"/>
          </w:tcPr>
          <w:p w14:paraId="19F89812" w14:textId="0F890DE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821ABD1" w14:textId="6E564548" w:rsidTr="0030689F">
        <w:trPr>
          <w:trHeight w:val="1018"/>
        </w:trPr>
        <w:tc>
          <w:tcPr>
            <w:tcW w:w="1844" w:type="dxa"/>
          </w:tcPr>
          <w:p w14:paraId="44C1790F" w14:textId="5B5B5B6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Subscribing_ course</w:t>
            </w:r>
          </w:p>
        </w:tc>
        <w:tc>
          <w:tcPr>
            <w:tcW w:w="1578" w:type="dxa"/>
          </w:tcPr>
          <w:p w14:paraId="4D4DFACE" w14:textId="39795F19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Student_ Subscribing</w:t>
            </w:r>
            <w:proofErr w:type="gramStart"/>
            <w:r>
              <w:rPr>
                <w:rFonts w:ascii="Calibri" w:hAnsi="Calibri" w:cs="Calibri"/>
                <w:color w:val="000000"/>
              </w:rPr>
              <w:t>_  Course</w:t>
            </w:r>
            <w:proofErr w:type="gramEnd"/>
          </w:p>
        </w:tc>
        <w:tc>
          <w:tcPr>
            <w:tcW w:w="2144" w:type="dxa"/>
          </w:tcPr>
          <w:p w14:paraId="439BA02E" w14:textId="7A53B76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2684" w:type="dxa"/>
          </w:tcPr>
          <w:p w14:paraId="0AFC244C" w14:textId="5CA7F0B8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Once student subscribe the course there is no option to unsubscribe it</w:t>
            </w:r>
          </w:p>
          <w:p w14:paraId="375E4207" w14:textId="77777777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</w:p>
        </w:tc>
        <w:tc>
          <w:tcPr>
            <w:tcW w:w="1368" w:type="dxa"/>
          </w:tcPr>
          <w:p w14:paraId="3617C81B" w14:textId="547CE9F1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49648B2D" w14:textId="1A0462A3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5BEE0725" w14:textId="77777777" w:rsidTr="00671E2E">
        <w:trPr>
          <w:trHeight w:val="385"/>
        </w:trPr>
        <w:tc>
          <w:tcPr>
            <w:tcW w:w="1844" w:type="dxa"/>
          </w:tcPr>
          <w:p w14:paraId="11BBC2C1" w14:textId="3090A9B4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78" w:type="dxa"/>
          </w:tcPr>
          <w:p w14:paraId="6B2B0FC5" w14:textId="19EE573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144" w:type="dxa"/>
          </w:tcPr>
          <w:p w14:paraId="6E08F877" w14:textId="5E2A40EB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General-Stability</w:t>
            </w:r>
          </w:p>
        </w:tc>
        <w:tc>
          <w:tcPr>
            <w:tcW w:w="2684" w:type="dxa"/>
          </w:tcPr>
          <w:p w14:paraId="6930EFD4" w14:textId="21EC474A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Application new pages are deployed during the time of testing</w:t>
            </w:r>
          </w:p>
        </w:tc>
        <w:tc>
          <w:tcPr>
            <w:tcW w:w="1368" w:type="dxa"/>
          </w:tcPr>
          <w:p w14:paraId="156D88EF" w14:textId="57E896EB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262B0866" w14:textId="6B92F1C0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0B07B2" w14:paraId="64BF6EE1" w14:textId="77777777" w:rsidTr="0030689F">
        <w:trPr>
          <w:trHeight w:val="676"/>
        </w:trPr>
        <w:tc>
          <w:tcPr>
            <w:tcW w:w="1844" w:type="dxa"/>
          </w:tcPr>
          <w:p w14:paraId="5043F709" w14:textId="38CB27AC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78" w:type="dxa"/>
          </w:tcPr>
          <w:p w14:paraId="5A68F48D" w14:textId="67956BBE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2144" w:type="dxa"/>
          </w:tcPr>
          <w:p w14:paraId="077AAEBA" w14:textId="16095C1D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General-Data</w:t>
            </w:r>
          </w:p>
        </w:tc>
        <w:tc>
          <w:tcPr>
            <w:tcW w:w="2684" w:type="dxa"/>
          </w:tcPr>
          <w:p w14:paraId="088DBF75" w14:textId="7999D799" w:rsidR="000B07B2" w:rsidRDefault="000B07B2" w:rsidP="000B07B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Data unavailable for testing registration,</w:t>
            </w:r>
            <w:r w:rsidR="0030689F">
              <w:rPr>
                <w:rFonts w:ascii="Calibri" w:hAnsi="Calibri" w:cs="Calibri"/>
                <w:color w:val="000000"/>
              </w:rPr>
              <w:t xml:space="preserve"> </w:t>
            </w:r>
            <w:r>
              <w:rPr>
                <w:rFonts w:ascii="Calibri" w:hAnsi="Calibri" w:cs="Calibri"/>
                <w:color w:val="000000"/>
              </w:rPr>
              <w:t>login modules</w:t>
            </w:r>
          </w:p>
        </w:tc>
        <w:tc>
          <w:tcPr>
            <w:tcW w:w="1368" w:type="dxa"/>
          </w:tcPr>
          <w:p w14:paraId="40F6B396" w14:textId="5E778758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030" w:type="dxa"/>
          </w:tcPr>
          <w:p w14:paraId="5354514A" w14:textId="7F514B15" w:rsidR="000B07B2" w:rsidRDefault="000B07B2" w:rsidP="000B07B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071572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311162CA" w14:textId="3E9988D4" w:rsidR="00574E75" w:rsidRDefault="00574E75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bdr w:val="none" w:sz="0" w:space="0" w:color="auto" w:frame="1"/>
        </w:rPr>
      </w:pPr>
    </w:p>
    <w:p w14:paraId="2322F77F" w14:textId="0F7D8BBF" w:rsidR="0030689F" w:rsidRDefault="0030689F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bdr w:val="none" w:sz="0" w:space="0" w:color="auto" w:frame="1"/>
        </w:rPr>
      </w:pPr>
    </w:p>
    <w:p w14:paraId="5E66D23C" w14:textId="77777777" w:rsidR="0030689F" w:rsidRDefault="0030689F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bdr w:val="none" w:sz="0" w:space="0" w:color="auto" w:frame="1"/>
        </w:rPr>
      </w:pPr>
    </w:p>
    <w:p w14:paraId="20CA870C" w14:textId="5CCFD83F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Issues that management should be aware:</w:t>
      </w:r>
    </w:p>
    <w:p w14:paraId="2CA7D070" w14:textId="77777777" w:rsidR="0080400D" w:rsidRDefault="0080400D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503"/>
        <w:gridCol w:w="1732"/>
        <w:gridCol w:w="2509"/>
        <w:gridCol w:w="1368"/>
        <w:gridCol w:w="1288"/>
      </w:tblGrid>
      <w:tr w:rsidR="00F03F82" w14:paraId="6F2FD797" w14:textId="77777777" w:rsidTr="0030689F">
        <w:tc>
          <w:tcPr>
            <w:tcW w:w="1300" w:type="dxa"/>
          </w:tcPr>
          <w:p w14:paraId="24006ACE" w14:textId="12EC2931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</w:t>
            </w:r>
            <w:r>
              <w:t>odule</w:t>
            </w:r>
          </w:p>
        </w:tc>
        <w:tc>
          <w:tcPr>
            <w:tcW w:w="1503" w:type="dxa"/>
          </w:tcPr>
          <w:p w14:paraId="7DBA438F" w14:textId="455909B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</w:t>
            </w:r>
            <w:r>
              <w:t>unctionality</w:t>
            </w:r>
          </w:p>
        </w:tc>
        <w:tc>
          <w:tcPr>
            <w:tcW w:w="1732" w:type="dxa"/>
          </w:tcPr>
          <w:p w14:paraId="5D1AA2C4" w14:textId="627002EE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Type</w:t>
            </w:r>
          </w:p>
        </w:tc>
        <w:tc>
          <w:tcPr>
            <w:tcW w:w="3228" w:type="dxa"/>
          </w:tcPr>
          <w:p w14:paraId="0DDB45B4" w14:textId="07121E2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Issue Description</w:t>
            </w:r>
          </w:p>
        </w:tc>
        <w:tc>
          <w:tcPr>
            <w:tcW w:w="257" w:type="dxa"/>
          </w:tcPr>
          <w:p w14:paraId="300DCA9B" w14:textId="7F43E4BD" w:rsidR="00F03F82" w:rsidRDefault="00F03F82" w:rsidP="0082707D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I</w:t>
            </w:r>
            <w:r>
              <w:t>ssue Date</w:t>
            </w:r>
          </w:p>
        </w:tc>
        <w:tc>
          <w:tcPr>
            <w:tcW w:w="1556" w:type="dxa"/>
          </w:tcPr>
          <w:p w14:paraId="1C226956" w14:textId="2C8B6892" w:rsidR="00F03F82" w:rsidRDefault="00F03F82" w:rsidP="0082707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 xml:space="preserve">   Status</w:t>
            </w:r>
          </w:p>
        </w:tc>
      </w:tr>
      <w:tr w:rsidR="00F03F82" w14:paraId="64A9B806" w14:textId="77777777" w:rsidTr="0030689F">
        <w:tc>
          <w:tcPr>
            <w:tcW w:w="1300" w:type="dxa"/>
          </w:tcPr>
          <w:p w14:paraId="1B3686D7" w14:textId="3023BE83" w:rsidR="00F03F82" w:rsidRDefault="009C0C18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503" w:type="dxa"/>
          </w:tcPr>
          <w:p w14:paraId="492E4B78" w14:textId="04D9B5D7" w:rsidR="00F03F82" w:rsidRDefault="009C0C18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32" w:type="dxa"/>
          </w:tcPr>
          <w:p w14:paraId="60F68C4D" w14:textId="6A280A3D" w:rsidR="00F03F82" w:rsidRDefault="009C0C18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General-Network</w:t>
            </w:r>
          </w:p>
        </w:tc>
        <w:tc>
          <w:tcPr>
            <w:tcW w:w="3228" w:type="dxa"/>
          </w:tcPr>
          <w:p w14:paraId="447FA7D2" w14:textId="562AB89D" w:rsidR="00F03F82" w:rsidRDefault="009C0C18" w:rsidP="00983645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Application pages are loading very slowly may be because of insufficient bandwidth</w:t>
            </w:r>
          </w:p>
        </w:tc>
        <w:tc>
          <w:tcPr>
            <w:tcW w:w="257" w:type="dxa"/>
          </w:tcPr>
          <w:p w14:paraId="7055F15D" w14:textId="54BC4FE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556" w:type="dxa"/>
          </w:tcPr>
          <w:p w14:paraId="2C1960F7" w14:textId="3CC795E8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5D0EC736" w14:textId="77777777" w:rsidTr="0030689F">
        <w:tc>
          <w:tcPr>
            <w:tcW w:w="1300" w:type="dxa"/>
          </w:tcPr>
          <w:p w14:paraId="3EAEF3D1" w14:textId="5B501884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2033BD2C" w14:textId="354B553D" w:rsidR="00F03F82" w:rsidRPr="00F03F82" w:rsidRDefault="00F03F82" w:rsidP="00F03F82">
            <w:pPr>
              <w:rPr>
                <w:rFonts w:cstheme="minorHAnsi"/>
                <w:color w:val="3A3A3A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732" w:type="dxa"/>
          </w:tcPr>
          <w:p w14:paraId="30E2AF9C" w14:textId="59B46BC1" w:rsidR="00F03F82" w:rsidRPr="00DB5D79" w:rsidRDefault="00F03F82" w:rsidP="00F03F82">
            <w:pPr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3228" w:type="dxa"/>
          </w:tcPr>
          <w:p w14:paraId="75D4CC12" w14:textId="6D715BFB" w:rsidR="00F03F82" w:rsidRPr="001F455C" w:rsidRDefault="00F03F82" w:rsidP="00F03F82">
            <w:pPr>
              <w:rPr>
                <w:rFonts w:cstheme="minorHAnsi"/>
                <w:color w:val="3A3A3A"/>
              </w:rPr>
            </w:pPr>
            <w:r w:rsidRPr="001F455C">
              <w:rPr>
                <w:rFonts w:cstheme="minorHAnsi"/>
                <w:color w:val="3A3A3A"/>
              </w:rPr>
              <w:t>Requirement for course template maintenance is missing.</w:t>
            </w:r>
          </w:p>
        </w:tc>
        <w:tc>
          <w:tcPr>
            <w:tcW w:w="257" w:type="dxa"/>
          </w:tcPr>
          <w:p w14:paraId="7FA5C034" w14:textId="57515B81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556" w:type="dxa"/>
          </w:tcPr>
          <w:p w14:paraId="14CB79DD" w14:textId="6CF7485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F03F82" w14:paraId="35021543" w14:textId="77777777" w:rsidTr="0030689F">
        <w:tc>
          <w:tcPr>
            <w:tcW w:w="1300" w:type="dxa"/>
          </w:tcPr>
          <w:p w14:paraId="376F8E76" w14:textId="0A5E3430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9268C7">
              <w:rPr>
                <w:rFonts w:ascii="Calibri" w:hAnsi="Calibri" w:cs="Calibri"/>
                <w:color w:val="000000"/>
              </w:rPr>
              <w:t>Create_ Course</w:t>
            </w:r>
          </w:p>
        </w:tc>
        <w:tc>
          <w:tcPr>
            <w:tcW w:w="1503" w:type="dxa"/>
          </w:tcPr>
          <w:p w14:paraId="4E0ED1A8" w14:textId="151266C8" w:rsidR="00F03F82" w:rsidRPr="00F03F82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FF6A5E">
              <w:rPr>
                <w:rFonts w:ascii="Calibri" w:hAnsi="Calibri" w:cs="Calibri"/>
                <w:color w:val="000000"/>
              </w:rPr>
              <w:t>Faculty_ Create_ Course</w:t>
            </w:r>
          </w:p>
        </w:tc>
        <w:tc>
          <w:tcPr>
            <w:tcW w:w="1732" w:type="dxa"/>
          </w:tcPr>
          <w:p w14:paraId="23C986A5" w14:textId="7996B13D" w:rsidR="00F03F82" w:rsidRPr="00DB5D79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Calibri" w:hAnsi="Calibri" w:cs="Calibri"/>
                <w:color w:val="000000"/>
              </w:rPr>
              <w:t>Requirement</w:t>
            </w:r>
          </w:p>
        </w:tc>
        <w:tc>
          <w:tcPr>
            <w:tcW w:w="3228" w:type="dxa"/>
          </w:tcPr>
          <w:p w14:paraId="1AFD37BD" w14:textId="0377BE3B" w:rsidR="00F03F82" w:rsidRPr="001F455C" w:rsidRDefault="00F03F82" w:rsidP="00F03F82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A3A3A"/>
                <w:sz w:val="22"/>
                <w:szCs w:val="22"/>
              </w:rPr>
            </w:pPr>
            <w:r w:rsidRPr="001F455C">
              <w:rPr>
                <w:rFonts w:asciiTheme="minorHAnsi" w:hAnsiTheme="minorHAnsi" w:cstheme="minorHAnsi"/>
                <w:color w:val="3A3A3A"/>
                <w:sz w:val="22"/>
                <w:szCs w:val="22"/>
              </w:rPr>
              <w:t>Requirement for course Category maintenance is missing.</w:t>
            </w:r>
          </w:p>
        </w:tc>
        <w:tc>
          <w:tcPr>
            <w:tcW w:w="257" w:type="dxa"/>
          </w:tcPr>
          <w:p w14:paraId="7F500E52" w14:textId="67304BDD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556" w:type="dxa"/>
          </w:tcPr>
          <w:p w14:paraId="3D4256A0" w14:textId="65A00C12" w:rsidR="00F03F82" w:rsidRDefault="00F03F82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E122AB"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  <w:tr w:rsidR="00983645" w14:paraId="769B68CE" w14:textId="77777777" w:rsidTr="0030689F">
        <w:tc>
          <w:tcPr>
            <w:tcW w:w="1300" w:type="dxa"/>
          </w:tcPr>
          <w:p w14:paraId="1DE0248A" w14:textId="6B6960E0" w:rsidR="00983645" w:rsidRPr="009268C7" w:rsidRDefault="00983645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</w:t>
            </w:r>
            <w:r w:rsidR="00DE1979">
              <w:rPr>
                <w:rFonts w:ascii="Calibri" w:hAnsi="Calibri" w:cs="Calibri"/>
                <w:color w:val="000000"/>
              </w:rPr>
              <w:t>/</w:t>
            </w:r>
            <w:r>
              <w:rPr>
                <w:rFonts w:ascii="Calibri" w:hAnsi="Calibri" w:cs="Calibri"/>
                <w:color w:val="000000"/>
              </w:rPr>
              <w:t>A</w:t>
            </w:r>
          </w:p>
        </w:tc>
        <w:tc>
          <w:tcPr>
            <w:tcW w:w="1503" w:type="dxa"/>
          </w:tcPr>
          <w:p w14:paraId="3AE68485" w14:textId="5186C067" w:rsidR="00983645" w:rsidRPr="00FF6A5E" w:rsidRDefault="00DE1979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N/A</w:t>
            </w:r>
          </w:p>
        </w:tc>
        <w:tc>
          <w:tcPr>
            <w:tcW w:w="1732" w:type="dxa"/>
          </w:tcPr>
          <w:p w14:paraId="3876B99C" w14:textId="25B5997F" w:rsidR="00983645" w:rsidRDefault="00DE1979" w:rsidP="00F03F8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Genaral_security</w:t>
            </w:r>
            <w:proofErr w:type="spellEnd"/>
          </w:p>
        </w:tc>
        <w:tc>
          <w:tcPr>
            <w:tcW w:w="3228" w:type="dxa"/>
          </w:tcPr>
          <w:p w14:paraId="3DBB609A" w14:textId="50BDAD45" w:rsidR="00983645" w:rsidRDefault="00983645" w:rsidP="00F03F8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Secure website provision should be made</w:t>
            </w:r>
          </w:p>
        </w:tc>
        <w:tc>
          <w:tcPr>
            <w:tcW w:w="257" w:type="dxa"/>
          </w:tcPr>
          <w:p w14:paraId="5875BFFF" w14:textId="0F17CEB3" w:rsidR="00983645" w:rsidRDefault="00DE1979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03/09/2021</w:t>
            </w:r>
          </w:p>
        </w:tc>
        <w:tc>
          <w:tcPr>
            <w:tcW w:w="1556" w:type="dxa"/>
          </w:tcPr>
          <w:p w14:paraId="3853817D" w14:textId="0E326CF2" w:rsidR="00983645" w:rsidRPr="00E122AB" w:rsidRDefault="00DE1979" w:rsidP="00F03F82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Open</w:t>
            </w:r>
          </w:p>
        </w:tc>
      </w:tr>
    </w:tbl>
    <w:p w14:paraId="4D3636AE" w14:textId="2A58FA03" w:rsidR="003E7FF4" w:rsidRDefault="003E7FF4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327C121E" w14:textId="77777777" w:rsidR="0080400D" w:rsidRDefault="0080400D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005450E" w14:textId="77777777" w:rsidR="00983645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0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lastRenderedPageBreak/>
          <w:t>Project accomplishments: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983645">
          <w:rPr>
            <w:rFonts w:ascii="Arial" w:hAnsi="Arial" w:cs="Arial"/>
            <w:b/>
            <w:bCs/>
            <w:color w:val="3A3A3A"/>
            <w:sz w:val="23"/>
            <w:szCs w:val="23"/>
          </w:rPr>
          <w:t>Accomplishment:</w:t>
        </w:r>
      </w:ins>
      <w:r w:rsidR="00813FD8">
        <w:rPr>
          <w:rFonts w:ascii="Arial" w:hAnsi="Arial" w:cs="Arial"/>
          <w:color w:val="3A3A3A"/>
          <w:sz w:val="23"/>
          <w:szCs w:val="23"/>
        </w:rPr>
        <w:t xml:space="preserve"> </w:t>
      </w:r>
    </w:p>
    <w:p w14:paraId="1C6FD489" w14:textId="77777777" w:rsidR="0080400D" w:rsidRDefault="00537EE9" w:rsidP="008040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Fonts w:ascii="Arial" w:hAnsi="Arial" w:cs="Arial"/>
          <w:color w:val="3A3A3A"/>
          <w:sz w:val="23"/>
          <w:szCs w:val="23"/>
        </w:rPr>
        <w:t>100% requirements coverage have been achieved during the test case review</w:t>
      </w:r>
      <w:r w:rsidR="00156EDE">
        <w:rPr>
          <w:rFonts w:ascii="Arial" w:hAnsi="Arial" w:cs="Arial"/>
          <w:color w:val="3A3A3A"/>
          <w:sz w:val="23"/>
          <w:szCs w:val="23"/>
        </w:rPr>
        <w:t xml:space="preserve"> </w:t>
      </w:r>
      <w:r w:rsidR="00886B0E">
        <w:rPr>
          <w:rFonts w:ascii="Arial" w:hAnsi="Arial" w:cs="Arial"/>
          <w:color w:val="3A3A3A"/>
          <w:sz w:val="23"/>
          <w:szCs w:val="23"/>
        </w:rPr>
        <w:t>for all the clarified requirements so far</w:t>
      </w:r>
      <w:r w:rsidR="00A17A83">
        <w:rPr>
          <w:rFonts w:ascii="Arial" w:hAnsi="Arial" w:cs="Arial"/>
          <w:color w:val="3A3A3A"/>
          <w:sz w:val="23"/>
          <w:szCs w:val="23"/>
        </w:rPr>
        <w:t>.</w:t>
      </w:r>
    </w:p>
    <w:p w14:paraId="691F1B26" w14:textId="77777777" w:rsidR="0080400D" w:rsidRDefault="00983645" w:rsidP="0080400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 w:rsidRPr="0080400D">
        <w:rPr>
          <w:rFonts w:ascii="Arial" w:hAnsi="Arial" w:cs="Arial"/>
          <w:color w:val="3A3A3A"/>
          <w:sz w:val="23"/>
          <w:szCs w:val="23"/>
        </w:rPr>
        <w:t>All high severity defects were found during cycle 1 smoke testing and resolved if unnoticed these could have been expensive defects.</w:t>
      </w:r>
      <w:r w:rsidR="001058AA" w:rsidRPr="0080400D">
        <w:rPr>
          <w:rFonts w:ascii="Arial" w:hAnsi="Arial" w:cs="Arial"/>
          <w:color w:val="3A3A3A"/>
          <w:sz w:val="23"/>
          <w:szCs w:val="23"/>
        </w:rPr>
        <w:t xml:space="preserve"> We will share the total saving metrics at the end of the system test execution cycle.</w:t>
      </w:r>
    </w:p>
    <w:p w14:paraId="022F7610" w14:textId="78AB9279" w:rsidR="00355F89" w:rsidRPr="0080400D" w:rsidRDefault="00355F89" w:rsidP="0080400D">
      <w:pPr>
        <w:pStyle w:val="NormalWeb"/>
        <w:shd w:val="clear" w:color="auto" w:fill="FFFFFF"/>
        <w:spacing w:before="0" w:beforeAutospacing="0" w:after="0" w:afterAutospacing="0"/>
        <w:rPr>
          <w:ins w:id="1" w:author="Unknown"/>
          <w:rFonts w:ascii="Arial" w:hAnsi="Arial" w:cs="Arial"/>
          <w:color w:val="3A3A3A"/>
          <w:sz w:val="23"/>
          <w:szCs w:val="23"/>
        </w:rPr>
      </w:pPr>
      <w:ins w:id="2" w:author="Unknown">
        <w:r w:rsidRPr="0080400D">
          <w:rPr>
            <w:rFonts w:ascii="Arial" w:hAnsi="Arial" w:cs="Arial"/>
            <w:b/>
            <w:bCs/>
            <w:color w:val="3A3A3A"/>
            <w:sz w:val="23"/>
            <w:szCs w:val="23"/>
          </w:rPr>
          <w:t>Accomplishment date:</w:t>
        </w:r>
      </w:ins>
      <w:r w:rsidR="00EC3E5C" w:rsidRPr="0080400D">
        <w:rPr>
          <w:rFonts w:ascii="Arial" w:hAnsi="Arial" w:cs="Arial"/>
          <w:color w:val="3A3A3A"/>
          <w:sz w:val="23"/>
          <w:szCs w:val="23"/>
        </w:rPr>
        <w:t>06-09-2021</w:t>
      </w:r>
    </w:p>
    <w:p w14:paraId="71D0E24E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6A485E5C" w14:textId="77777777" w:rsidR="005524F3" w:rsidRDefault="00355F89" w:rsidP="00EC3E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3" w:author="Unknown">
        <w:r w:rsidRPr="003E7FF4"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Next week Priorities:</w:t>
        </w:r>
      </w:ins>
      <w:r w:rsidR="00472DC3"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 xml:space="preserve"> </w:t>
      </w:r>
    </w:p>
    <w:p w14:paraId="2A4734E1" w14:textId="77777777" w:rsidR="005524F3" w:rsidRDefault="005524F3" w:rsidP="00EC3E5C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</w:pPr>
      <w:r w:rsidRPr="0080400D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1.</w:t>
      </w:r>
      <w:r w:rsidR="00EC3E5C" w:rsidRPr="00167009"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Completion of system testing execution</w:t>
      </w:r>
      <w:r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.</w:t>
      </w:r>
    </w:p>
    <w:p w14:paraId="58218267" w14:textId="22C7785B" w:rsidR="003E7FF4" w:rsidRPr="003E7FF4" w:rsidRDefault="005524F3" w:rsidP="00EC3E5C">
      <w:pPr>
        <w:pStyle w:val="NormalWeb"/>
        <w:shd w:val="clear" w:color="auto" w:fill="FFFFFF"/>
        <w:spacing w:before="0" w:beforeAutospacing="0" w:after="0" w:afterAutospacing="0"/>
        <w:rPr>
          <w:ins w:id="4" w:author="Unknown"/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b w:val="0"/>
          <w:bCs w:val="0"/>
          <w:color w:val="3A3A3A"/>
          <w:sz w:val="23"/>
          <w:szCs w:val="23"/>
          <w:bdr w:val="none" w:sz="0" w:space="0" w:color="auto" w:frame="1"/>
        </w:rPr>
        <w:t>2.Consolidation of defects and reports.</w:t>
      </w:r>
      <w:ins w:id="5" w:author="Unknown">
        <w:r w:rsidR="00355F89" w:rsidRPr="003E7FF4">
          <w:rPr>
            <w:rFonts w:ascii="Arial" w:hAnsi="Arial" w:cs="Arial"/>
            <w:color w:val="3A3A3A"/>
            <w:sz w:val="23"/>
            <w:szCs w:val="23"/>
          </w:rPr>
          <w:br/>
        </w:r>
      </w:ins>
    </w:p>
    <w:p w14:paraId="5018B43A" w14:textId="77777777" w:rsidR="00FF7BFB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6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Pending deliverables:</w:t>
        </w:r>
        <w:r>
          <w:rPr>
            <w:rFonts w:ascii="Arial" w:hAnsi="Arial" w:cs="Arial"/>
            <w:color w:val="3A3A3A"/>
            <w:sz w:val="23"/>
            <w:szCs w:val="23"/>
          </w:rPr>
          <w:t xml:space="preserve">  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  <w:r w:rsidR="0029162E">
        <w:rPr>
          <w:rFonts w:ascii="Arial" w:hAnsi="Arial" w:cs="Arial"/>
          <w:color w:val="3A3A3A"/>
          <w:sz w:val="23"/>
          <w:szCs w:val="23"/>
        </w:rPr>
        <w:t>System test reports and defect reports.</w:t>
      </w:r>
    </w:p>
    <w:p w14:paraId="4EAA9DAB" w14:textId="7EAD0EAB" w:rsidR="00355F89" w:rsidRPr="003E7FF4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7" w:author="Unknown"/>
          <w:rFonts w:ascii="Arial" w:hAnsi="Arial" w:cs="Arial"/>
          <w:color w:val="3A3A3A"/>
          <w:sz w:val="23"/>
          <w:szCs w:val="23"/>
        </w:rPr>
      </w:pPr>
      <w:ins w:id="8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Work update: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Completed as per planned</w:t>
      </w:r>
      <w:ins w:id="9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Scheduled date: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>NA</w:t>
      </w:r>
      <w:ins w:id="10" w:author="Unknown">
        <w:r>
          <w:rPr>
            <w:rFonts w:ascii="Arial" w:hAnsi="Arial" w:cs="Arial"/>
            <w:color w:val="3A3A3A"/>
            <w:sz w:val="23"/>
            <w:szCs w:val="23"/>
          </w:rPr>
          <w:br/>
        </w:r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t>Reason for extending:</w:t>
        </w:r>
      </w:ins>
      <w:r w:rsidR="003E7FF4">
        <w:rPr>
          <w:rFonts w:ascii="Arial" w:hAnsi="Arial" w:cs="Arial"/>
          <w:b/>
          <w:bCs/>
          <w:color w:val="3A3A3A"/>
          <w:sz w:val="23"/>
          <w:szCs w:val="23"/>
        </w:rPr>
        <w:t xml:space="preserve"> </w:t>
      </w:r>
      <w:r w:rsidR="003E7FF4">
        <w:rPr>
          <w:rFonts w:ascii="Arial" w:hAnsi="Arial" w:cs="Arial"/>
          <w:color w:val="3A3A3A"/>
          <w:sz w:val="23"/>
          <w:szCs w:val="23"/>
        </w:rPr>
        <w:t>NA</w:t>
      </w:r>
    </w:p>
    <w:p w14:paraId="026F7F84" w14:textId="77777777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4B49AE2C" w14:textId="76A5DAF9" w:rsidR="005524F3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11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 xml:space="preserve"> New tasks:</w:t>
        </w:r>
      </w:ins>
    </w:p>
    <w:p w14:paraId="0A7BAEFE" w14:textId="32412F9F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ins w:id="12" w:author="Unknown"/>
          <w:rFonts w:ascii="Arial" w:hAnsi="Arial" w:cs="Arial"/>
          <w:color w:val="3A3A3A"/>
          <w:sz w:val="23"/>
          <w:szCs w:val="23"/>
        </w:rPr>
      </w:pPr>
      <w:ins w:id="13" w:author="Unknown"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Scheduled Task: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Defect</w:t>
      </w:r>
      <w:r w:rsidR="00EC3E5C">
        <w:rPr>
          <w:rFonts w:ascii="Arial" w:hAnsi="Arial" w:cs="Arial"/>
          <w:color w:val="3A3A3A"/>
          <w:sz w:val="23"/>
          <w:szCs w:val="23"/>
        </w:rPr>
        <w:t xml:space="preserve"> consolidation and</w:t>
      </w:r>
      <w:r w:rsidR="003E7FF4" w:rsidRPr="003E7FF4">
        <w:rPr>
          <w:rFonts w:ascii="Arial" w:hAnsi="Arial" w:cs="Arial"/>
          <w:color w:val="3A3A3A"/>
          <w:sz w:val="23"/>
          <w:szCs w:val="23"/>
        </w:rPr>
        <w:t xml:space="preserve"> Analysis after System Test Execution</w:t>
      </w:r>
      <w:ins w:id="14" w:author="Unknown">
        <w:r w:rsidRPr="003E7FF4">
          <w:rPr>
            <w:rFonts w:ascii="Arial" w:hAnsi="Arial" w:cs="Arial"/>
            <w:b/>
            <w:bCs/>
            <w:color w:val="3A3A3A"/>
            <w:sz w:val="23"/>
            <w:szCs w:val="23"/>
          </w:rPr>
          <w:br/>
          <w:t>Date of release:</w:t>
        </w:r>
      </w:ins>
      <w:r w:rsidR="003E7FF4" w:rsidRPr="003E7FF4">
        <w:rPr>
          <w:rFonts w:ascii="Arial" w:hAnsi="Arial" w:cs="Arial"/>
          <w:color w:val="3A3A3A"/>
          <w:sz w:val="23"/>
          <w:szCs w:val="23"/>
        </w:rPr>
        <w:t>10/09/2021</w:t>
      </w:r>
    </w:p>
    <w:p w14:paraId="301493AA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2560BE74" w14:textId="77777777" w:rsidR="00F03F82" w:rsidRDefault="00F03F82" w:rsidP="00355F89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</w:p>
    <w:p w14:paraId="7B714F54" w14:textId="69616FEC" w:rsidR="00FF7BFB" w:rsidRPr="0080400D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</w:pPr>
      <w:ins w:id="15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Defect status:</w:t>
        </w:r>
      </w:ins>
    </w:p>
    <w:p w14:paraId="05ED7228" w14:textId="7170476F" w:rsidR="007C2367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6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t>Active defects:</w:t>
        </w:r>
        <w:r>
          <w:rPr>
            <w:rFonts w:ascii="Arial" w:hAnsi="Arial" w:cs="Arial"/>
            <w:color w:val="3A3A3A"/>
            <w:sz w:val="23"/>
            <w:szCs w:val="23"/>
          </w:rPr>
          <w:br/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8"/>
        <w:gridCol w:w="2978"/>
        <w:gridCol w:w="2230"/>
        <w:gridCol w:w="2130"/>
      </w:tblGrid>
      <w:tr w:rsidR="001A2673" w14:paraId="34B26477" w14:textId="30F77C9C" w:rsidTr="001A2673">
        <w:tc>
          <w:tcPr>
            <w:tcW w:w="2238" w:type="dxa"/>
          </w:tcPr>
          <w:p w14:paraId="2478F66A" w14:textId="2049A7E3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Reporter</w:t>
            </w:r>
          </w:p>
        </w:tc>
        <w:tc>
          <w:tcPr>
            <w:tcW w:w="2978" w:type="dxa"/>
          </w:tcPr>
          <w:p w14:paraId="4F920D75" w14:textId="5AF8E446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Module</w:t>
            </w:r>
          </w:p>
        </w:tc>
        <w:tc>
          <w:tcPr>
            <w:tcW w:w="2230" w:type="dxa"/>
          </w:tcPr>
          <w:p w14:paraId="311B3040" w14:textId="79B87F88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Severity</w:t>
            </w:r>
          </w:p>
        </w:tc>
        <w:tc>
          <w:tcPr>
            <w:tcW w:w="2130" w:type="dxa"/>
          </w:tcPr>
          <w:p w14:paraId="21744A69" w14:textId="322A3443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Description</w:t>
            </w:r>
          </w:p>
        </w:tc>
      </w:tr>
      <w:tr w:rsidR="001A2673" w14:paraId="50AF092B" w14:textId="05575A8A" w:rsidTr="001A2673">
        <w:tc>
          <w:tcPr>
            <w:tcW w:w="2238" w:type="dxa"/>
          </w:tcPr>
          <w:p w14:paraId="3AC4ECE4" w14:textId="1F6B1F72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Bindu</w:t>
            </w:r>
          </w:p>
        </w:tc>
        <w:tc>
          <w:tcPr>
            <w:tcW w:w="2978" w:type="dxa"/>
          </w:tcPr>
          <w:p w14:paraId="2FC0C17E" w14:textId="3CE2C297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Forget Password</w:t>
            </w:r>
          </w:p>
        </w:tc>
        <w:tc>
          <w:tcPr>
            <w:tcW w:w="2230" w:type="dxa"/>
          </w:tcPr>
          <w:p w14:paraId="10CBD060" w14:textId="20CAEE8C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High</w:t>
            </w:r>
          </w:p>
        </w:tc>
        <w:tc>
          <w:tcPr>
            <w:tcW w:w="2130" w:type="dxa"/>
          </w:tcPr>
          <w:p w14:paraId="0339230C" w14:textId="1D575E32" w:rsidR="001A2673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Mail is not sent to change password</w:t>
            </w:r>
          </w:p>
        </w:tc>
      </w:tr>
      <w:tr w:rsidR="001A2673" w14:paraId="5BE5EF1C" w14:textId="42023EB4" w:rsidTr="001A2673">
        <w:tc>
          <w:tcPr>
            <w:tcW w:w="2238" w:type="dxa"/>
          </w:tcPr>
          <w:p w14:paraId="65FFA86F" w14:textId="2FA628D8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Ankita DV</w:t>
            </w:r>
          </w:p>
        </w:tc>
        <w:tc>
          <w:tcPr>
            <w:tcW w:w="2978" w:type="dxa"/>
          </w:tcPr>
          <w:p w14:paraId="1BEDA728" w14:textId="46FF2C0C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Student_Subscribe_course</w:t>
            </w:r>
            <w:proofErr w:type="spellEnd"/>
          </w:p>
        </w:tc>
        <w:tc>
          <w:tcPr>
            <w:tcW w:w="2230" w:type="dxa"/>
          </w:tcPr>
          <w:p w14:paraId="0732748A" w14:textId="6AB487EB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  <w:tc>
          <w:tcPr>
            <w:tcW w:w="2130" w:type="dxa"/>
          </w:tcPr>
          <w:p w14:paraId="6B2C53D6" w14:textId="0FD6151E" w:rsidR="001A2673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Course can’t be unsubscribed</w:t>
            </w:r>
          </w:p>
        </w:tc>
      </w:tr>
      <w:tr w:rsidR="001A2673" w14:paraId="5FFF866C" w14:textId="1E991E6C" w:rsidTr="001A2673">
        <w:tc>
          <w:tcPr>
            <w:tcW w:w="2238" w:type="dxa"/>
          </w:tcPr>
          <w:p w14:paraId="1F12FC4F" w14:textId="1B21A7BE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Arpitha</w:t>
            </w:r>
            <w:proofErr w:type="spellEnd"/>
            <w:r>
              <w:rPr>
                <w:rFonts w:ascii="Arial" w:hAnsi="Arial" w:cs="Arial"/>
                <w:color w:val="3A3A3A"/>
                <w:sz w:val="23"/>
                <w:szCs w:val="23"/>
              </w:rPr>
              <w:t xml:space="preserve"> Naik</w:t>
            </w:r>
          </w:p>
        </w:tc>
        <w:tc>
          <w:tcPr>
            <w:tcW w:w="2978" w:type="dxa"/>
          </w:tcPr>
          <w:p w14:paraId="36663532" w14:textId="5AEDE095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Faculty_Create_Course</w:t>
            </w:r>
            <w:proofErr w:type="spellEnd"/>
          </w:p>
        </w:tc>
        <w:tc>
          <w:tcPr>
            <w:tcW w:w="2230" w:type="dxa"/>
          </w:tcPr>
          <w:p w14:paraId="0A13987B" w14:textId="3F97CED1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Medium</w:t>
            </w:r>
          </w:p>
        </w:tc>
        <w:tc>
          <w:tcPr>
            <w:tcW w:w="2130" w:type="dxa"/>
          </w:tcPr>
          <w:p w14:paraId="7330DB70" w14:textId="213E2AD9" w:rsidR="001A2673" w:rsidRPr="00D16647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 w:rsidRPr="00D16647">
              <w:rPr>
                <w:rFonts w:ascii="Arial" w:hAnsi="Arial" w:cs="Arial"/>
                <w:color w:val="3A3A3A"/>
                <w:sz w:val="22"/>
                <w:szCs w:val="22"/>
              </w:rPr>
              <w:t xml:space="preserve">Requirement for course template </w:t>
            </w:r>
            <w:r>
              <w:rPr>
                <w:rFonts w:ascii="Arial" w:hAnsi="Arial" w:cs="Arial"/>
                <w:color w:val="3A3A3A"/>
                <w:sz w:val="22"/>
                <w:szCs w:val="22"/>
              </w:rPr>
              <w:t xml:space="preserve">and category </w:t>
            </w:r>
            <w:r w:rsidRPr="00D16647">
              <w:rPr>
                <w:rFonts w:ascii="Arial" w:hAnsi="Arial" w:cs="Arial"/>
                <w:color w:val="3A3A3A"/>
                <w:sz w:val="22"/>
                <w:szCs w:val="22"/>
              </w:rPr>
              <w:t>maintenance is missing.</w:t>
            </w:r>
          </w:p>
        </w:tc>
      </w:tr>
      <w:tr w:rsidR="001A2673" w14:paraId="55D54F06" w14:textId="345F5F75" w:rsidTr="001A2673">
        <w:tc>
          <w:tcPr>
            <w:tcW w:w="2238" w:type="dxa"/>
          </w:tcPr>
          <w:p w14:paraId="68D4CF33" w14:textId="4714789B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Arpita S</w:t>
            </w:r>
          </w:p>
        </w:tc>
        <w:tc>
          <w:tcPr>
            <w:tcW w:w="2978" w:type="dxa"/>
          </w:tcPr>
          <w:p w14:paraId="471DBBEE" w14:textId="6FB28BAB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color w:val="3A3A3A"/>
                <w:sz w:val="23"/>
                <w:szCs w:val="23"/>
              </w:rPr>
              <w:t>User_Edit_profile</w:t>
            </w:r>
            <w:proofErr w:type="spellEnd"/>
          </w:p>
        </w:tc>
        <w:tc>
          <w:tcPr>
            <w:tcW w:w="2230" w:type="dxa"/>
          </w:tcPr>
          <w:p w14:paraId="5ABF8296" w14:textId="576246C4" w:rsidR="001A2673" w:rsidRDefault="001A2673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Low</w:t>
            </w:r>
          </w:p>
        </w:tc>
        <w:tc>
          <w:tcPr>
            <w:tcW w:w="2130" w:type="dxa"/>
          </w:tcPr>
          <w:p w14:paraId="49DDEA70" w14:textId="5FD4F38F" w:rsidR="001A2673" w:rsidRDefault="00D16647" w:rsidP="007C236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color w:val="3A3A3A"/>
                <w:sz w:val="23"/>
                <w:szCs w:val="23"/>
              </w:rPr>
              <w:t>Except password can’t edit other fields</w:t>
            </w:r>
          </w:p>
        </w:tc>
      </w:tr>
    </w:tbl>
    <w:p w14:paraId="2A3FF04C" w14:textId="5A0F98E2" w:rsidR="00355F89" w:rsidRDefault="00355F89" w:rsidP="007C2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3690260" w14:textId="0E8CE269" w:rsidR="0080400D" w:rsidRDefault="0080400D" w:rsidP="007C2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4DD69F33" w14:textId="3DA64530" w:rsidR="0080400D" w:rsidRDefault="0080400D" w:rsidP="007C2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2EB91E3A" w14:textId="0EC95E1B" w:rsidR="0080400D" w:rsidRDefault="0080400D" w:rsidP="007C236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5E2BECC7" w14:textId="77777777" w:rsidR="0080400D" w:rsidRDefault="0080400D" w:rsidP="007C2367">
      <w:pPr>
        <w:pStyle w:val="NormalWeb"/>
        <w:shd w:val="clear" w:color="auto" w:fill="FFFFFF"/>
        <w:spacing w:before="0" w:beforeAutospacing="0" w:after="0" w:afterAutospacing="0"/>
        <w:rPr>
          <w:ins w:id="17" w:author="Unknown"/>
          <w:rFonts w:ascii="Arial" w:hAnsi="Arial" w:cs="Arial"/>
          <w:color w:val="3A3A3A"/>
          <w:sz w:val="23"/>
          <w:szCs w:val="23"/>
        </w:rPr>
      </w:pPr>
    </w:p>
    <w:p w14:paraId="049989AA" w14:textId="2E4B1BF2" w:rsidR="00355F89" w:rsidRDefault="00355F89" w:rsidP="00355F8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ins w:id="18" w:author="Unknown">
        <w:r>
          <w:rPr>
            <w:rStyle w:val="Strong"/>
            <w:rFonts w:ascii="Arial" w:hAnsi="Arial" w:cs="Arial"/>
            <w:color w:val="3A3A3A"/>
            <w:sz w:val="23"/>
            <w:szCs w:val="23"/>
            <w:bdr w:val="none" w:sz="0" w:space="0" w:color="auto" w:frame="1"/>
          </w:rPr>
          <w:lastRenderedPageBreak/>
          <w:t>Test cases:</w:t>
        </w:r>
      </w:ins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9"/>
        <w:gridCol w:w="3195"/>
        <w:gridCol w:w="1080"/>
        <w:gridCol w:w="1122"/>
        <w:gridCol w:w="1018"/>
        <w:gridCol w:w="1303"/>
      </w:tblGrid>
      <w:tr w:rsidR="007C1116" w14:paraId="4FE4975A" w14:textId="2FA3CAE3" w:rsidTr="007C1116">
        <w:tc>
          <w:tcPr>
            <w:tcW w:w="579" w:type="dxa"/>
          </w:tcPr>
          <w:p w14:paraId="1142F72F" w14:textId="1A5D5B7A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Sr no</w:t>
            </w:r>
          </w:p>
        </w:tc>
        <w:tc>
          <w:tcPr>
            <w:tcW w:w="3195" w:type="dxa"/>
          </w:tcPr>
          <w:p w14:paraId="511170EF" w14:textId="7777777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Module</w:t>
            </w:r>
          </w:p>
          <w:p w14:paraId="252656C5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080" w:type="dxa"/>
          </w:tcPr>
          <w:p w14:paraId="4ADB8427" w14:textId="7777777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# </w:t>
            </w:r>
            <w:proofErr w:type="gramStart"/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of</w:t>
            </w:r>
            <w:proofErr w:type="gramEnd"/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 test cases written</w:t>
            </w:r>
          </w:p>
          <w:p w14:paraId="6269BC09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122" w:type="dxa"/>
          </w:tcPr>
          <w:p w14:paraId="0D5F8661" w14:textId="7777777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Passed</w:t>
            </w:r>
          </w:p>
          <w:p w14:paraId="24B2FA4D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018" w:type="dxa"/>
          </w:tcPr>
          <w:p w14:paraId="01392542" w14:textId="7777777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 w:rsidRPr="00355F89">
              <w:rPr>
                <w:rFonts w:ascii="Arial" w:hAnsi="Arial" w:cs="Arial"/>
                <w:b/>
                <w:color w:val="3A3A3A"/>
                <w:sz w:val="23"/>
                <w:szCs w:val="23"/>
              </w:rPr>
              <w:t>Test Cases Failed</w:t>
            </w:r>
          </w:p>
          <w:p w14:paraId="0856FAD2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  <w:tc>
          <w:tcPr>
            <w:tcW w:w="1303" w:type="dxa"/>
          </w:tcPr>
          <w:p w14:paraId="39AB31C5" w14:textId="3689385D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Remark</w:t>
            </w:r>
          </w:p>
        </w:tc>
      </w:tr>
      <w:tr w:rsidR="007C1116" w14:paraId="150E0530" w14:textId="77A11B18" w:rsidTr="007C1116">
        <w:tc>
          <w:tcPr>
            <w:tcW w:w="579" w:type="dxa"/>
          </w:tcPr>
          <w:p w14:paraId="0F8F3D1D" w14:textId="50EE657C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3195" w:type="dxa"/>
          </w:tcPr>
          <w:p w14:paraId="0528426D" w14:textId="6213F730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Student_Registration</w:t>
            </w:r>
            <w:proofErr w:type="spellEnd"/>
          </w:p>
        </w:tc>
        <w:tc>
          <w:tcPr>
            <w:tcW w:w="1080" w:type="dxa"/>
          </w:tcPr>
          <w:p w14:paraId="74890E9C" w14:textId="5208A5C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122" w:type="dxa"/>
          </w:tcPr>
          <w:p w14:paraId="49026DA8" w14:textId="66C20DC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018" w:type="dxa"/>
          </w:tcPr>
          <w:p w14:paraId="7D35B0F3" w14:textId="3D977910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7A996153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0936ACB2" w14:textId="6937A5DC" w:rsidTr="007C1116">
        <w:tc>
          <w:tcPr>
            <w:tcW w:w="579" w:type="dxa"/>
          </w:tcPr>
          <w:p w14:paraId="55E9C0ED" w14:textId="32FED1D1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3195" w:type="dxa"/>
          </w:tcPr>
          <w:p w14:paraId="039B30AC" w14:textId="54871199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Faculty_Registration</w:t>
            </w:r>
            <w:proofErr w:type="spellEnd"/>
          </w:p>
        </w:tc>
        <w:tc>
          <w:tcPr>
            <w:tcW w:w="1080" w:type="dxa"/>
          </w:tcPr>
          <w:p w14:paraId="73A6F186" w14:textId="4A88F79D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122" w:type="dxa"/>
          </w:tcPr>
          <w:p w14:paraId="668CA6FA" w14:textId="374484A1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11</w:t>
            </w:r>
          </w:p>
        </w:tc>
        <w:tc>
          <w:tcPr>
            <w:tcW w:w="1018" w:type="dxa"/>
          </w:tcPr>
          <w:p w14:paraId="3CEEA40E" w14:textId="5AA0D2C1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16E2DABE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23AAA780" w14:textId="17EE5B21" w:rsidTr="007C1116">
        <w:tc>
          <w:tcPr>
            <w:tcW w:w="579" w:type="dxa"/>
          </w:tcPr>
          <w:p w14:paraId="118BEB81" w14:textId="1C7BD24A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3195" w:type="dxa"/>
          </w:tcPr>
          <w:p w14:paraId="3FD6683D" w14:textId="54A2C54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User_Login</w:t>
            </w:r>
            <w:proofErr w:type="spellEnd"/>
          </w:p>
        </w:tc>
        <w:tc>
          <w:tcPr>
            <w:tcW w:w="1080" w:type="dxa"/>
          </w:tcPr>
          <w:p w14:paraId="1F69C4BA" w14:textId="1628D700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22" w:type="dxa"/>
          </w:tcPr>
          <w:p w14:paraId="37ACE1DF" w14:textId="0197E370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018" w:type="dxa"/>
          </w:tcPr>
          <w:p w14:paraId="7E61FABB" w14:textId="15D2138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2E2ACBFE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136F77E2" w14:textId="3AE0A24B" w:rsidTr="007C1116">
        <w:trPr>
          <w:trHeight w:val="107"/>
        </w:trPr>
        <w:tc>
          <w:tcPr>
            <w:tcW w:w="579" w:type="dxa"/>
          </w:tcPr>
          <w:p w14:paraId="64E8B177" w14:textId="0377C05E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3195" w:type="dxa"/>
          </w:tcPr>
          <w:p w14:paraId="4DED0583" w14:textId="04681BBF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Faculty_create_course</w:t>
            </w:r>
            <w:proofErr w:type="spellEnd"/>
          </w:p>
        </w:tc>
        <w:tc>
          <w:tcPr>
            <w:tcW w:w="1080" w:type="dxa"/>
          </w:tcPr>
          <w:p w14:paraId="18F93FEB" w14:textId="79DDEA6F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1122" w:type="dxa"/>
          </w:tcPr>
          <w:p w14:paraId="2D15DF3B" w14:textId="48C54C0E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018" w:type="dxa"/>
          </w:tcPr>
          <w:p w14:paraId="3B21B180" w14:textId="26781851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303" w:type="dxa"/>
          </w:tcPr>
          <w:p w14:paraId="56BEFAF9" w14:textId="1595AD23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The basic path is passing</w:t>
            </w:r>
          </w:p>
        </w:tc>
      </w:tr>
      <w:tr w:rsidR="007C1116" w14:paraId="2F1D75F7" w14:textId="77AF1997" w:rsidTr="007C1116">
        <w:trPr>
          <w:trHeight w:val="107"/>
        </w:trPr>
        <w:tc>
          <w:tcPr>
            <w:tcW w:w="579" w:type="dxa"/>
          </w:tcPr>
          <w:p w14:paraId="689507C8" w14:textId="184362EB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3195" w:type="dxa"/>
          </w:tcPr>
          <w:p w14:paraId="385861FE" w14:textId="0668F52F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Student_Subscribe_course</w:t>
            </w:r>
            <w:proofErr w:type="spellEnd"/>
          </w:p>
        </w:tc>
        <w:tc>
          <w:tcPr>
            <w:tcW w:w="1080" w:type="dxa"/>
          </w:tcPr>
          <w:p w14:paraId="31B41B0D" w14:textId="03914DCA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122" w:type="dxa"/>
          </w:tcPr>
          <w:p w14:paraId="657E8A07" w14:textId="31ECC146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018" w:type="dxa"/>
          </w:tcPr>
          <w:p w14:paraId="4282133F" w14:textId="62BF7039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1375AEB8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169BA09C" w14:textId="24BC7BDF" w:rsidTr="007C1116">
        <w:trPr>
          <w:trHeight w:val="107"/>
        </w:trPr>
        <w:tc>
          <w:tcPr>
            <w:tcW w:w="579" w:type="dxa"/>
          </w:tcPr>
          <w:p w14:paraId="35CB748F" w14:textId="6B6D3C8A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6</w:t>
            </w:r>
          </w:p>
        </w:tc>
        <w:tc>
          <w:tcPr>
            <w:tcW w:w="3195" w:type="dxa"/>
          </w:tcPr>
          <w:p w14:paraId="59435349" w14:textId="5D562BDC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User_Forgot_Password</w:t>
            </w:r>
            <w:proofErr w:type="spellEnd"/>
          </w:p>
        </w:tc>
        <w:tc>
          <w:tcPr>
            <w:tcW w:w="1080" w:type="dxa"/>
          </w:tcPr>
          <w:p w14:paraId="06DF0059" w14:textId="7861FA79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22" w:type="dxa"/>
          </w:tcPr>
          <w:p w14:paraId="341D0E3B" w14:textId="186D7C7D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018" w:type="dxa"/>
          </w:tcPr>
          <w:p w14:paraId="59B7B43D" w14:textId="3B4D81D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</w:t>
            </w:r>
          </w:p>
        </w:tc>
        <w:tc>
          <w:tcPr>
            <w:tcW w:w="1303" w:type="dxa"/>
          </w:tcPr>
          <w:p w14:paraId="0B2FB510" w14:textId="77777777" w:rsidR="007C1116" w:rsidRDefault="007C1116" w:rsidP="00441408"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Forgot </w:t>
            </w:r>
            <w:proofErr w:type="gram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Password  does</w:t>
            </w:r>
            <w:proofErr w:type="gramEnd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 xml:space="preserve"> not function properly.</w:t>
            </w:r>
          </w:p>
          <w:p w14:paraId="6DE8E83C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2225F423" w14:textId="1B2237EA" w:rsidTr="007C1116">
        <w:trPr>
          <w:trHeight w:val="107"/>
        </w:trPr>
        <w:tc>
          <w:tcPr>
            <w:tcW w:w="579" w:type="dxa"/>
          </w:tcPr>
          <w:p w14:paraId="7C1DE3DF" w14:textId="2513AB8D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7</w:t>
            </w:r>
          </w:p>
        </w:tc>
        <w:tc>
          <w:tcPr>
            <w:tcW w:w="3195" w:type="dxa"/>
          </w:tcPr>
          <w:p w14:paraId="21BBEE5B" w14:textId="79773D5E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User_searching_course</w:t>
            </w:r>
            <w:proofErr w:type="spellEnd"/>
          </w:p>
        </w:tc>
        <w:tc>
          <w:tcPr>
            <w:tcW w:w="1080" w:type="dxa"/>
          </w:tcPr>
          <w:p w14:paraId="41B3D4C7" w14:textId="7724C3F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122" w:type="dxa"/>
          </w:tcPr>
          <w:p w14:paraId="2AF6A738" w14:textId="654113B8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018" w:type="dxa"/>
          </w:tcPr>
          <w:p w14:paraId="5379C96A" w14:textId="0C9E71F5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0AC7D810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518C6A3B" w14:textId="2FB89F4D" w:rsidTr="007C1116">
        <w:trPr>
          <w:trHeight w:val="107"/>
        </w:trPr>
        <w:tc>
          <w:tcPr>
            <w:tcW w:w="579" w:type="dxa"/>
          </w:tcPr>
          <w:p w14:paraId="1604986F" w14:textId="68F7F4CB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8</w:t>
            </w:r>
          </w:p>
        </w:tc>
        <w:tc>
          <w:tcPr>
            <w:tcW w:w="3195" w:type="dxa"/>
          </w:tcPr>
          <w:p w14:paraId="49589691" w14:textId="3CC0A725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User_Edit_profile</w:t>
            </w:r>
            <w:proofErr w:type="spellEnd"/>
          </w:p>
        </w:tc>
        <w:tc>
          <w:tcPr>
            <w:tcW w:w="1080" w:type="dxa"/>
          </w:tcPr>
          <w:p w14:paraId="66951403" w14:textId="61D34689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22" w:type="dxa"/>
          </w:tcPr>
          <w:p w14:paraId="002DA10B" w14:textId="0145E8B7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3</w:t>
            </w:r>
          </w:p>
        </w:tc>
        <w:tc>
          <w:tcPr>
            <w:tcW w:w="1018" w:type="dxa"/>
          </w:tcPr>
          <w:p w14:paraId="7187D053" w14:textId="508F11C1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2</w:t>
            </w:r>
          </w:p>
        </w:tc>
        <w:tc>
          <w:tcPr>
            <w:tcW w:w="1303" w:type="dxa"/>
          </w:tcPr>
          <w:p w14:paraId="58C41D5F" w14:textId="03D28003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The basic path is passing</w:t>
            </w:r>
          </w:p>
        </w:tc>
      </w:tr>
      <w:tr w:rsidR="007C1116" w14:paraId="7150C67C" w14:textId="76A79B87" w:rsidTr="007C1116">
        <w:trPr>
          <w:trHeight w:val="107"/>
        </w:trPr>
        <w:tc>
          <w:tcPr>
            <w:tcW w:w="579" w:type="dxa"/>
          </w:tcPr>
          <w:p w14:paraId="72CDD58D" w14:textId="45D91B12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9</w:t>
            </w:r>
          </w:p>
        </w:tc>
        <w:tc>
          <w:tcPr>
            <w:tcW w:w="3195" w:type="dxa"/>
          </w:tcPr>
          <w:p w14:paraId="5D866FD7" w14:textId="7165B35A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Faculty_Reporting</w:t>
            </w:r>
            <w:proofErr w:type="spellEnd"/>
          </w:p>
        </w:tc>
        <w:tc>
          <w:tcPr>
            <w:tcW w:w="1080" w:type="dxa"/>
          </w:tcPr>
          <w:p w14:paraId="097D816C" w14:textId="70FEB9A4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122" w:type="dxa"/>
          </w:tcPr>
          <w:p w14:paraId="2EDAB872" w14:textId="4C946392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4</w:t>
            </w:r>
          </w:p>
        </w:tc>
        <w:tc>
          <w:tcPr>
            <w:tcW w:w="1018" w:type="dxa"/>
          </w:tcPr>
          <w:p w14:paraId="17E2A756" w14:textId="73BCC67B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170677F7" w14:textId="7777777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</w:p>
        </w:tc>
      </w:tr>
      <w:tr w:rsidR="007C1116" w14:paraId="7092CD1D" w14:textId="6E350430" w:rsidTr="007C1116">
        <w:trPr>
          <w:trHeight w:val="107"/>
        </w:trPr>
        <w:tc>
          <w:tcPr>
            <w:tcW w:w="579" w:type="dxa"/>
          </w:tcPr>
          <w:p w14:paraId="2BE9C02E" w14:textId="3A6FD96D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10</w:t>
            </w:r>
          </w:p>
        </w:tc>
        <w:tc>
          <w:tcPr>
            <w:tcW w:w="3195" w:type="dxa"/>
          </w:tcPr>
          <w:p w14:paraId="417E6BAB" w14:textId="1A761DCC" w:rsidR="007C1116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proofErr w:type="spellStart"/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User_Plan_Agenda</w:t>
            </w:r>
            <w:proofErr w:type="spellEnd"/>
          </w:p>
        </w:tc>
        <w:tc>
          <w:tcPr>
            <w:tcW w:w="1080" w:type="dxa"/>
          </w:tcPr>
          <w:p w14:paraId="29F5597C" w14:textId="38819475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122" w:type="dxa"/>
          </w:tcPr>
          <w:p w14:paraId="4476C622" w14:textId="13619BDC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5</w:t>
            </w:r>
          </w:p>
        </w:tc>
        <w:tc>
          <w:tcPr>
            <w:tcW w:w="1018" w:type="dxa"/>
          </w:tcPr>
          <w:p w14:paraId="1B9BE942" w14:textId="22A51393" w:rsidR="007C1116" w:rsidRPr="00355F89" w:rsidRDefault="007C1116" w:rsidP="00355F89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0</w:t>
            </w:r>
          </w:p>
        </w:tc>
        <w:tc>
          <w:tcPr>
            <w:tcW w:w="1303" w:type="dxa"/>
          </w:tcPr>
          <w:p w14:paraId="02EE8DE4" w14:textId="0D70C317" w:rsidR="007C1116" w:rsidRPr="00355F89" w:rsidRDefault="007C1116" w:rsidP="00355F8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color w:val="3A3A3A"/>
                <w:sz w:val="23"/>
                <w:szCs w:val="23"/>
              </w:rPr>
            </w:pPr>
            <w:r>
              <w:rPr>
                <w:rFonts w:ascii="Arial" w:hAnsi="Arial" w:cs="Arial"/>
                <w:b/>
                <w:color w:val="3A3A3A"/>
                <w:sz w:val="23"/>
                <w:szCs w:val="23"/>
              </w:rPr>
              <w:t>Currently agenda name can be blank</w:t>
            </w:r>
          </w:p>
        </w:tc>
      </w:tr>
    </w:tbl>
    <w:p w14:paraId="3CE18532" w14:textId="77777777" w:rsidR="00355F89" w:rsidRDefault="00355F89"/>
    <w:sectPr w:rsidR="00355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11618"/>
    <w:multiLevelType w:val="hybridMultilevel"/>
    <w:tmpl w:val="B8841B8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F75DC"/>
    <w:multiLevelType w:val="hybridMultilevel"/>
    <w:tmpl w:val="7A6846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CBDD0"/>
    <w:multiLevelType w:val="singleLevel"/>
    <w:tmpl w:val="6ADCBDD0"/>
    <w:lvl w:ilvl="0">
      <w:start w:val="1"/>
      <w:numFmt w:val="upperLetter"/>
      <w:suff w:val="space"/>
      <w:lvlText w:val="%1)"/>
      <w:lvlJc w:val="left"/>
      <w:pPr>
        <w:ind w:left="0" w:firstLine="0"/>
      </w:pPr>
    </w:lvl>
  </w:abstractNum>
  <w:num w:numId="1">
    <w:abstractNumId w:val="2"/>
    <w:lvlOverride w:ilvl="0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F89"/>
    <w:rsid w:val="0000226E"/>
    <w:rsid w:val="0009672E"/>
    <w:rsid w:val="000B07B2"/>
    <w:rsid w:val="001058AA"/>
    <w:rsid w:val="0011291E"/>
    <w:rsid w:val="00156EDE"/>
    <w:rsid w:val="00167009"/>
    <w:rsid w:val="00187FA0"/>
    <w:rsid w:val="001A2673"/>
    <w:rsid w:val="001F455C"/>
    <w:rsid w:val="002060D2"/>
    <w:rsid w:val="0029162E"/>
    <w:rsid w:val="0030689F"/>
    <w:rsid w:val="00306CAB"/>
    <w:rsid w:val="00345E8C"/>
    <w:rsid w:val="00355F89"/>
    <w:rsid w:val="003E7FF4"/>
    <w:rsid w:val="00401F46"/>
    <w:rsid w:val="00441408"/>
    <w:rsid w:val="0045694C"/>
    <w:rsid w:val="00466089"/>
    <w:rsid w:val="00472DC3"/>
    <w:rsid w:val="00486AEB"/>
    <w:rsid w:val="00495643"/>
    <w:rsid w:val="004B6A18"/>
    <w:rsid w:val="004D35D2"/>
    <w:rsid w:val="00537EE9"/>
    <w:rsid w:val="005524F3"/>
    <w:rsid w:val="00574E75"/>
    <w:rsid w:val="005A576B"/>
    <w:rsid w:val="00603CCF"/>
    <w:rsid w:val="00671E2E"/>
    <w:rsid w:val="006871E9"/>
    <w:rsid w:val="006A5C5B"/>
    <w:rsid w:val="006D2C17"/>
    <w:rsid w:val="00721D12"/>
    <w:rsid w:val="00751B00"/>
    <w:rsid w:val="00761A1E"/>
    <w:rsid w:val="00794057"/>
    <w:rsid w:val="007962A0"/>
    <w:rsid w:val="007C068A"/>
    <w:rsid w:val="007C1116"/>
    <w:rsid w:val="007C2367"/>
    <w:rsid w:val="0080400D"/>
    <w:rsid w:val="00813FD8"/>
    <w:rsid w:val="00833554"/>
    <w:rsid w:val="00886B0E"/>
    <w:rsid w:val="009428FC"/>
    <w:rsid w:val="00983645"/>
    <w:rsid w:val="009A782C"/>
    <w:rsid w:val="009C0C18"/>
    <w:rsid w:val="00A162E1"/>
    <w:rsid w:val="00A16F42"/>
    <w:rsid w:val="00A17A83"/>
    <w:rsid w:val="00A23172"/>
    <w:rsid w:val="00A45643"/>
    <w:rsid w:val="00A9629F"/>
    <w:rsid w:val="00AE728A"/>
    <w:rsid w:val="00B635F1"/>
    <w:rsid w:val="00B704DE"/>
    <w:rsid w:val="00C33CFC"/>
    <w:rsid w:val="00C860A7"/>
    <w:rsid w:val="00C943A2"/>
    <w:rsid w:val="00D16647"/>
    <w:rsid w:val="00D56D35"/>
    <w:rsid w:val="00D70307"/>
    <w:rsid w:val="00DB5D79"/>
    <w:rsid w:val="00DE1979"/>
    <w:rsid w:val="00E1759F"/>
    <w:rsid w:val="00E86C2D"/>
    <w:rsid w:val="00E94606"/>
    <w:rsid w:val="00EC3E5C"/>
    <w:rsid w:val="00F03F82"/>
    <w:rsid w:val="00F25B80"/>
    <w:rsid w:val="00F32FB0"/>
    <w:rsid w:val="00F8565A"/>
    <w:rsid w:val="00FF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4BD5D"/>
  <w15:docId w15:val="{426187C5-A72F-4469-A61A-FA5572353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55F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55F89"/>
    <w:rPr>
      <w:b/>
      <w:bCs/>
    </w:rPr>
  </w:style>
  <w:style w:type="table" w:styleId="TableGrid">
    <w:name w:val="Table Grid"/>
    <w:basedOn w:val="TableNormal"/>
    <w:uiPriority w:val="59"/>
    <w:rsid w:val="00355F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76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88429917AD594F8F7A7F85337906CE" ma:contentTypeVersion="4" ma:contentTypeDescription="Create a new document." ma:contentTypeScope="" ma:versionID="fc23c22eb9524cf42c7df4ee523aa21b">
  <xsd:schema xmlns:xsd="http://www.w3.org/2001/XMLSchema" xmlns:xs="http://www.w3.org/2001/XMLSchema" xmlns:p="http://schemas.microsoft.com/office/2006/metadata/properties" xmlns:ns2="bb0fd2d3-cabf-4a2c-978b-734e4f3a2880" targetNamespace="http://schemas.microsoft.com/office/2006/metadata/properties" ma:root="true" ma:fieldsID="d56883a1aa287abc49f0802be66c9a2d" ns2:_="">
    <xsd:import namespace="bb0fd2d3-cabf-4a2c-978b-734e4f3a28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d2d3-cabf-4a2c-978b-734e4f3a28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A4246-D6F6-42D5-8B65-C5CB8E2EAE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65DAC65-00EB-4D6B-8FFC-20B9BBC78B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0fd2d3-cabf-4a2c-978b-734e4f3a28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90FF5C-3A25-4980-B0A3-6942BDA4885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3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APOORVA KAMADOLLISHETTRU</cp:lastModifiedBy>
  <cp:revision>72</cp:revision>
  <dcterms:created xsi:type="dcterms:W3CDTF">2019-07-23T04:35:00Z</dcterms:created>
  <dcterms:modified xsi:type="dcterms:W3CDTF">2021-09-09T08:36:00Z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0x0101006F88429917AD594F8F7A7F85337906CE</vt:lpwstr>
  </property>
</Properties>
</file>